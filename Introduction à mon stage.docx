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Introduction à mon stage</w:t>
      </w:r>
    </w:p>
    <w:p w:rsidR="00000000" w:rsidDel="00000000" w:rsidP="00000000" w:rsidRDefault="00000000" w:rsidRPr="00000000" w14:paraId="00000002">
      <w:pPr>
        <w:jc w:val="center"/>
        <w:rPr>
          <w:rFonts w:ascii="Avenir" w:cs="Avenir" w:eastAsia="Avenir" w:hAnsi="Avenir"/>
          <w:sz w:val="32"/>
          <w:szCs w:val="32"/>
        </w:rPr>
      </w:pPr>
      <w:r w:rsidDel="00000000" w:rsidR="00000000" w:rsidRPr="00000000">
        <w:rPr>
          <w:rtl w:val="0"/>
        </w:rPr>
      </w:r>
    </w:p>
    <w:p w:rsidR="00000000" w:rsidDel="00000000" w:rsidP="00000000" w:rsidRDefault="00000000" w:rsidRPr="00000000" w14:paraId="00000003">
      <w:pPr>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Résumé VO : </w:t>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jc w:val="both"/>
        <w:rPr>
          <w:rFonts w:ascii="Avenir" w:cs="Avenir" w:eastAsia="Avenir" w:hAnsi="Avenir"/>
        </w:rPr>
      </w:pPr>
      <w:r w:rsidDel="00000000" w:rsidR="00000000" w:rsidRPr="00000000">
        <w:rPr>
          <w:rFonts w:ascii="Avenir" w:cs="Avenir" w:eastAsia="Avenir" w:hAnsi="Avenir"/>
          <w:rtl w:val="0"/>
        </w:rPr>
        <w:t xml:space="preserve">Mon but a été de réaliser une </w:t>
      </w:r>
      <w:r w:rsidDel="00000000" w:rsidR="00000000" w:rsidRPr="00000000">
        <w:rPr>
          <w:rFonts w:ascii="Avenir" w:cs="Avenir" w:eastAsia="Avenir" w:hAnsi="Avenir"/>
          <w:u w:val="single"/>
          <w:rtl w:val="0"/>
        </w:rPr>
        <w:t xml:space="preserve">salle immersive</w:t>
      </w:r>
      <w:r w:rsidDel="00000000" w:rsidR="00000000" w:rsidRPr="00000000">
        <w:rPr>
          <w:rFonts w:ascii="Avenir" w:cs="Avenir" w:eastAsia="Avenir" w:hAnsi="Avenir"/>
          <w:rtl w:val="0"/>
        </w:rPr>
        <w:t xml:space="preserve"> à l’aide de </w:t>
      </w:r>
      <w:r w:rsidDel="00000000" w:rsidR="00000000" w:rsidRPr="00000000">
        <w:rPr>
          <w:rFonts w:ascii="Avenir" w:cs="Avenir" w:eastAsia="Avenir" w:hAnsi="Avenir"/>
          <w:u w:val="single"/>
          <w:rtl w:val="0"/>
        </w:rPr>
        <w:t xml:space="preserve">vidéoprojecteurs</w:t>
      </w:r>
      <w:r w:rsidDel="00000000" w:rsidR="00000000" w:rsidRPr="00000000">
        <w:rPr>
          <w:rFonts w:ascii="Avenir" w:cs="Avenir" w:eastAsia="Avenir" w:hAnsi="Avenir"/>
          <w:rtl w:val="0"/>
        </w:rPr>
        <w:t xml:space="preserve">, comme si nous transformions les murs en écrans, en projetant un environnement virtuel grâce à </w:t>
      </w:r>
      <w:r w:rsidDel="00000000" w:rsidR="00000000" w:rsidRPr="00000000">
        <w:rPr>
          <w:rFonts w:ascii="Avenir" w:cs="Avenir" w:eastAsia="Avenir" w:hAnsi="Avenir"/>
          <w:u w:val="single"/>
          <w:rtl w:val="0"/>
        </w:rPr>
        <w:t xml:space="preserve">Unreal Engine</w:t>
      </w:r>
      <w:r w:rsidDel="00000000" w:rsidR="00000000" w:rsidRPr="00000000">
        <w:rPr>
          <w:rFonts w:ascii="Avenir" w:cs="Avenir" w:eastAsia="Avenir" w:hAnsi="Avenir"/>
          <w:rtl w:val="0"/>
        </w:rPr>
        <w:t xml:space="preserve">, un moteur de jeu vidéo qui nous permet notamment de se mouvoir dans le monde que nous allons visualiser. </w:t>
      </w:r>
    </w:p>
    <w:p w:rsidR="00000000" w:rsidDel="00000000" w:rsidP="00000000" w:rsidRDefault="00000000" w:rsidRPr="00000000" w14:paraId="00000006">
      <w:pPr>
        <w:jc w:val="both"/>
        <w:rPr>
          <w:rFonts w:ascii="Avenir" w:cs="Avenir" w:eastAsia="Avenir" w:hAnsi="Avenir"/>
        </w:rPr>
      </w:pPr>
      <w:r w:rsidDel="00000000" w:rsidR="00000000" w:rsidRPr="00000000">
        <w:rPr>
          <w:rtl w:val="0"/>
        </w:rPr>
      </w:r>
    </w:p>
    <w:p w:rsidR="00000000" w:rsidDel="00000000" w:rsidP="00000000" w:rsidRDefault="00000000" w:rsidRPr="00000000" w14:paraId="00000007">
      <w:pPr>
        <w:jc w:val="both"/>
        <w:rPr>
          <w:rFonts w:ascii="Avenir" w:cs="Avenir" w:eastAsia="Avenir" w:hAnsi="Avenir"/>
        </w:rPr>
      </w:pPr>
      <w:r w:rsidDel="00000000" w:rsidR="00000000" w:rsidRPr="00000000">
        <w:rPr>
          <w:rFonts w:ascii="Avenir" w:cs="Avenir" w:eastAsia="Avenir" w:hAnsi="Avenir"/>
          <w:rtl w:val="0"/>
        </w:rPr>
        <w:t xml:space="preserve">Ainsi, je me suis dans un premier temps imprégner de ce moteur et de ses plug-ins utiles à la projection, ici : </w:t>
      </w:r>
      <w:r w:rsidDel="00000000" w:rsidR="00000000" w:rsidRPr="00000000">
        <w:rPr>
          <w:rFonts w:ascii="Avenir" w:cs="Avenir" w:eastAsia="Avenir" w:hAnsi="Avenir"/>
          <w:u w:val="single"/>
          <w:rtl w:val="0"/>
        </w:rPr>
        <w:t xml:space="preserve">nDisplay</w:t>
      </w:r>
      <w:r w:rsidDel="00000000" w:rsidR="00000000" w:rsidRPr="00000000">
        <w:rPr>
          <w:rFonts w:ascii="Avenir" w:cs="Avenir" w:eastAsia="Avenir" w:hAnsi="Avenir"/>
          <w:rtl w:val="0"/>
        </w:rPr>
        <w:t xml:space="preserve"> et </w:t>
      </w:r>
      <w:r w:rsidDel="00000000" w:rsidR="00000000" w:rsidRPr="00000000">
        <w:rPr>
          <w:rFonts w:ascii="Avenir" w:cs="Avenir" w:eastAsia="Avenir" w:hAnsi="Avenir"/>
          <w:u w:val="single"/>
          <w:rtl w:val="0"/>
        </w:rPr>
        <w:t xml:space="preserve">Switchboard</w:t>
      </w:r>
      <w:r w:rsidDel="00000000" w:rsidR="00000000" w:rsidRPr="00000000">
        <w:rPr>
          <w:rFonts w:ascii="Avenir" w:cs="Avenir" w:eastAsia="Avenir" w:hAnsi="Avenir"/>
          <w:rtl w:val="0"/>
        </w:rPr>
        <w:t xml:space="preserve">. Ensuite, l’immersion étant l’unique critère de la réussite, il a fallu étudier comment </w:t>
      </w:r>
      <w:r w:rsidDel="00000000" w:rsidR="00000000" w:rsidRPr="00000000">
        <w:rPr>
          <w:rFonts w:ascii="Avenir" w:cs="Avenir" w:eastAsia="Avenir" w:hAnsi="Avenir"/>
          <w:u w:val="single"/>
          <w:rtl w:val="0"/>
        </w:rPr>
        <w:t xml:space="preserve">corriger la projection</w:t>
      </w:r>
      <w:r w:rsidDel="00000000" w:rsidR="00000000" w:rsidRPr="00000000">
        <w:rPr>
          <w:rFonts w:ascii="Avenir" w:cs="Avenir" w:eastAsia="Avenir" w:hAnsi="Avenir"/>
          <w:rtl w:val="0"/>
        </w:rPr>
        <w:t xml:space="preserve"> sur n’importe quelle surface et bien veiller à ce que les projections correspondent bien entre elles. </w:t>
      </w:r>
    </w:p>
    <w:p w:rsidR="00000000" w:rsidDel="00000000" w:rsidP="00000000" w:rsidRDefault="00000000" w:rsidRPr="00000000" w14:paraId="00000008">
      <w:pPr>
        <w:jc w:val="both"/>
        <w:rPr>
          <w:rFonts w:ascii="Avenir" w:cs="Avenir" w:eastAsia="Avenir" w:hAnsi="Avenir"/>
        </w:rPr>
      </w:pPr>
      <w:r w:rsidDel="00000000" w:rsidR="00000000" w:rsidRPr="00000000">
        <w:rPr>
          <w:rtl w:val="0"/>
        </w:rPr>
      </w:r>
    </w:p>
    <w:p w:rsidR="00000000" w:rsidDel="00000000" w:rsidP="00000000" w:rsidRDefault="00000000" w:rsidRPr="00000000" w14:paraId="00000009">
      <w:pPr>
        <w:jc w:val="both"/>
        <w:rPr>
          <w:rFonts w:ascii="Avenir" w:cs="Avenir" w:eastAsia="Avenir" w:hAnsi="Avenir"/>
        </w:rPr>
      </w:pPr>
      <w:r w:rsidDel="00000000" w:rsidR="00000000" w:rsidRPr="00000000">
        <w:rPr>
          <w:rFonts w:ascii="Avenir" w:cs="Avenir" w:eastAsia="Avenir" w:hAnsi="Avenir"/>
          <w:rtl w:val="0"/>
        </w:rPr>
        <w:t xml:space="preserve">Finalement, parmi toutes les possibilités de configuration possible, je montrerai le résultat avec celle choisie. </w:t>
      </w:r>
    </w:p>
    <w:p w:rsidR="00000000" w:rsidDel="00000000" w:rsidP="00000000" w:rsidRDefault="00000000" w:rsidRPr="00000000" w14:paraId="0000000A">
      <w:pPr>
        <w:rPr>
          <w:rFonts w:ascii="Avenir" w:cs="Avenir" w:eastAsia="Avenir" w:hAnsi="Avenir"/>
          <w:b w:val="1"/>
        </w:rPr>
      </w:pPr>
      <w:r w:rsidDel="00000000" w:rsidR="00000000" w:rsidRPr="00000000">
        <w:rPr>
          <w:rtl w:val="0"/>
        </w:rPr>
      </w:r>
    </w:p>
    <w:p w:rsidR="00000000" w:rsidDel="00000000" w:rsidP="00000000" w:rsidRDefault="00000000" w:rsidRPr="00000000" w14:paraId="0000000B">
      <w:pPr>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Résumé VEng : </w:t>
      </w:r>
    </w:p>
    <w:p w:rsidR="00000000" w:rsidDel="00000000" w:rsidP="00000000" w:rsidRDefault="00000000" w:rsidRPr="00000000" w14:paraId="0000000C">
      <w:pPr>
        <w:jc w:val="both"/>
        <w:rPr>
          <w:rFonts w:ascii="Avenir" w:cs="Avenir" w:eastAsia="Avenir" w:hAnsi="Avenir"/>
        </w:rPr>
      </w:pPr>
      <w:r w:rsidDel="00000000" w:rsidR="00000000" w:rsidRPr="00000000">
        <w:rPr>
          <w:rtl w:val="0"/>
        </w:rPr>
      </w:r>
    </w:p>
    <w:p w:rsidR="00000000" w:rsidDel="00000000" w:rsidP="00000000" w:rsidRDefault="00000000" w:rsidRPr="00000000" w14:paraId="0000000D">
      <w:pPr>
        <w:jc w:val="both"/>
        <w:rPr>
          <w:rFonts w:ascii="Avenir" w:cs="Avenir" w:eastAsia="Avenir" w:hAnsi="Avenir"/>
        </w:rPr>
      </w:pPr>
      <w:r w:rsidDel="00000000" w:rsidR="00000000" w:rsidRPr="00000000">
        <w:rPr>
          <w:rFonts w:ascii="Avenir" w:cs="Avenir" w:eastAsia="Avenir" w:hAnsi="Avenir"/>
          <w:rtl w:val="0"/>
        </w:rPr>
        <w:t xml:space="preserve">My goal here was to create an immersive room using video projectors, as if we were transforming the walls into screens, projecting the desired virtual environment using Unreal Engine, a video game engine that allows us to navigate within the visualized world.</w:t>
      </w:r>
    </w:p>
    <w:p w:rsidR="00000000" w:rsidDel="00000000" w:rsidP="00000000" w:rsidRDefault="00000000" w:rsidRPr="00000000" w14:paraId="0000000E">
      <w:pPr>
        <w:jc w:val="both"/>
        <w:rPr>
          <w:rFonts w:ascii="Avenir" w:cs="Avenir" w:eastAsia="Avenir" w:hAnsi="Avenir"/>
        </w:rPr>
      </w:pPr>
      <w:r w:rsidDel="00000000" w:rsidR="00000000" w:rsidRPr="00000000">
        <w:rPr>
          <w:rtl w:val="0"/>
        </w:rPr>
      </w:r>
    </w:p>
    <w:p w:rsidR="00000000" w:rsidDel="00000000" w:rsidP="00000000" w:rsidRDefault="00000000" w:rsidRPr="00000000" w14:paraId="0000000F">
      <w:pPr>
        <w:jc w:val="both"/>
        <w:rPr>
          <w:rFonts w:ascii="Avenir" w:cs="Avenir" w:eastAsia="Avenir" w:hAnsi="Avenir"/>
        </w:rPr>
      </w:pPr>
      <w:r w:rsidDel="00000000" w:rsidR="00000000" w:rsidRPr="00000000">
        <w:rPr>
          <w:rFonts w:ascii="Avenir" w:cs="Avenir" w:eastAsia="Avenir" w:hAnsi="Avenir"/>
          <w:rtl w:val="0"/>
        </w:rPr>
        <w:t xml:space="preserve">To begin with, I familiarized myself with this engine and its useful plugins for projection, namely nDisplay and Switchboard. Then, since immersion was the key criterion for the success of the room, it was necessary to study how to correct the projection on any surface and ensure that the projections aligned seamlessly.</w:t>
      </w:r>
    </w:p>
    <w:p w:rsidR="00000000" w:rsidDel="00000000" w:rsidP="00000000" w:rsidRDefault="00000000" w:rsidRPr="00000000" w14:paraId="00000010">
      <w:pPr>
        <w:jc w:val="both"/>
        <w:rPr>
          <w:rFonts w:ascii="Avenir" w:cs="Avenir" w:eastAsia="Avenir" w:hAnsi="Avenir"/>
        </w:rPr>
      </w:pPr>
      <w:r w:rsidDel="00000000" w:rsidR="00000000" w:rsidRPr="00000000">
        <w:rPr>
          <w:rtl w:val="0"/>
        </w:rPr>
      </w:r>
    </w:p>
    <w:p w:rsidR="00000000" w:rsidDel="00000000" w:rsidP="00000000" w:rsidRDefault="00000000" w:rsidRPr="00000000" w14:paraId="00000011">
      <w:pPr>
        <w:jc w:val="both"/>
        <w:rPr>
          <w:rFonts w:ascii="Avenir" w:cs="Avenir" w:eastAsia="Avenir" w:hAnsi="Avenir"/>
        </w:rPr>
      </w:pPr>
      <w:r w:rsidDel="00000000" w:rsidR="00000000" w:rsidRPr="00000000">
        <w:rPr>
          <w:rFonts w:ascii="Avenir" w:cs="Avenir" w:eastAsia="Avenir" w:hAnsi="Avenir"/>
          <w:rtl w:val="0"/>
        </w:rPr>
        <w:t xml:space="preserve">Finally, among all the possible configuration options, I will showcase the results with the chosen setup.</w:t>
      </w:r>
    </w:p>
    <w:p w:rsidR="00000000" w:rsidDel="00000000" w:rsidP="00000000" w:rsidRDefault="00000000" w:rsidRPr="00000000" w14:paraId="00000012">
      <w:pPr>
        <w:rPr>
          <w:rFonts w:ascii="Avenir" w:cs="Avenir" w:eastAsia="Avenir" w:hAnsi="Avenir"/>
        </w:rPr>
      </w:pPr>
      <w:r w:rsidDel="00000000" w:rsidR="00000000" w:rsidRPr="00000000">
        <w:rPr>
          <w:rtl w:val="0"/>
        </w:rPr>
      </w:r>
    </w:p>
    <w:p w:rsidR="00000000" w:rsidDel="00000000" w:rsidP="00000000" w:rsidRDefault="00000000" w:rsidRPr="00000000" w14:paraId="00000013">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4">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5">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6">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7">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8">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9">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A">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B">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C">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D">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E">
      <w:pPr>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F">
      <w:pPr>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Introduction</w:t>
      </w:r>
    </w:p>
    <w:p w:rsidR="00000000" w:rsidDel="00000000" w:rsidP="00000000" w:rsidRDefault="00000000" w:rsidRPr="00000000" w14:paraId="00000020">
      <w:pPr>
        <w:jc w:val="both"/>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21">
      <w:pPr>
        <w:jc w:val="both"/>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22">
      <w:pPr>
        <w:ind w:firstLine="720"/>
        <w:jc w:val="both"/>
        <w:rPr>
          <w:rFonts w:ascii="Avenir" w:cs="Avenir" w:eastAsia="Avenir" w:hAnsi="Avenir"/>
        </w:rPr>
      </w:pPr>
      <w:r w:rsidDel="00000000" w:rsidR="00000000" w:rsidRPr="00000000">
        <w:rPr>
          <w:rFonts w:ascii="Avenir" w:cs="Avenir" w:eastAsia="Avenir" w:hAnsi="Avenir"/>
          <w:rtl w:val="0"/>
        </w:rPr>
        <w:t xml:space="preserve">Dans le cadre de ma formation à l’ENSG Géomatique, j’ai eu l’opportunité de réaliser un stage à la HEIG-VD du 22 mai au 18 août 2023. Plus particulièrement intégré au groupe Géomatique, cette école aimerait avoir à sa disposition un outil de visualisation 3D comme une salle immersive et m'a alors chargé de la réalisation de ce fabuleux projet. </w:t>
      </w:r>
    </w:p>
    <w:p w:rsidR="00000000" w:rsidDel="00000000" w:rsidP="00000000" w:rsidRDefault="00000000" w:rsidRPr="00000000" w14:paraId="00000023">
      <w:pPr>
        <w:jc w:val="both"/>
        <w:rPr>
          <w:rFonts w:ascii="Avenir" w:cs="Avenir" w:eastAsia="Avenir" w:hAnsi="Avenir"/>
        </w:rPr>
      </w:pPr>
      <w:r w:rsidDel="00000000" w:rsidR="00000000" w:rsidRPr="00000000">
        <w:rPr>
          <w:rtl w:val="0"/>
        </w:rPr>
      </w:r>
    </w:p>
    <w:p w:rsidR="00000000" w:rsidDel="00000000" w:rsidP="00000000" w:rsidRDefault="00000000" w:rsidRPr="00000000" w14:paraId="00000024">
      <w:pPr>
        <w:ind w:firstLine="720"/>
        <w:jc w:val="both"/>
        <w:rPr>
          <w:rFonts w:ascii="Avenir" w:cs="Avenir" w:eastAsia="Avenir" w:hAnsi="Avenir"/>
        </w:rPr>
      </w:pPr>
      <w:r w:rsidDel="00000000" w:rsidR="00000000" w:rsidRPr="00000000">
        <w:rPr>
          <w:rFonts w:ascii="Avenir" w:cs="Avenir" w:eastAsia="Avenir" w:hAnsi="Avenir"/>
          <w:rtl w:val="0"/>
        </w:rPr>
        <w:t xml:space="preserve">Par exemple, cette salle pourrait être utilisée pour le grand public, lors de portes-ouvertes, mais aussi par des enseignants, associés ou étudiants qui voudraient visualiser des données 3D. </w:t>
      </w:r>
    </w:p>
    <w:p w:rsidR="00000000" w:rsidDel="00000000" w:rsidP="00000000" w:rsidRDefault="00000000" w:rsidRPr="00000000" w14:paraId="00000025">
      <w:pPr>
        <w:jc w:val="both"/>
        <w:rPr>
          <w:rFonts w:ascii="Avenir" w:cs="Avenir" w:eastAsia="Avenir" w:hAnsi="Avenir"/>
        </w:rPr>
      </w:pPr>
      <w:r w:rsidDel="00000000" w:rsidR="00000000" w:rsidRPr="00000000">
        <w:rPr>
          <w:rtl w:val="0"/>
        </w:rPr>
      </w:r>
    </w:p>
    <w:p w:rsidR="00000000" w:rsidDel="00000000" w:rsidP="00000000" w:rsidRDefault="00000000" w:rsidRPr="00000000" w14:paraId="00000026">
      <w:pPr>
        <w:ind w:firstLine="720"/>
        <w:jc w:val="both"/>
        <w:rPr>
          <w:rFonts w:ascii="Avenir" w:cs="Avenir" w:eastAsia="Avenir" w:hAnsi="Avenir"/>
        </w:rPr>
      </w:pPr>
      <w:r w:rsidDel="00000000" w:rsidR="00000000" w:rsidRPr="00000000">
        <w:rPr>
          <w:rFonts w:ascii="Avenir" w:cs="Avenir" w:eastAsia="Avenir" w:hAnsi="Avenir"/>
          <w:rtl w:val="0"/>
        </w:rPr>
        <w:t xml:space="preserve">Qu’est ce qu’une salle immersive ? </w:t>
      </w:r>
      <w:commentRangeStart w:id="0"/>
      <w:r w:rsidDel="00000000" w:rsidR="00000000" w:rsidRPr="00000000">
        <w:rPr>
          <w:rFonts w:ascii="Avenir" w:cs="Avenir" w:eastAsia="Avenir" w:hAnsi="Avenir"/>
          <w:rtl w:val="0"/>
        </w:rPr>
        <w:t xml:space="preserve">Imaginez vous projeter un nouvel environnement (grâce à un moteur de jeu vidéo) sur plusieurs murs avec des vidéoprojecteurs,</w:t>
      </w:r>
      <w:commentRangeEnd w:id="0"/>
      <w:r w:rsidDel="00000000" w:rsidR="00000000" w:rsidRPr="00000000">
        <w:commentReference w:id="0"/>
      </w:r>
      <w:r w:rsidDel="00000000" w:rsidR="00000000" w:rsidRPr="00000000">
        <w:rPr>
          <w:rFonts w:ascii="Avenir" w:cs="Avenir" w:eastAsia="Avenir" w:hAnsi="Avenir"/>
          <w:rtl w:val="0"/>
        </w:rPr>
        <w:t xml:space="preserve"> et bien si vous pouvez vous imaginer ce dernier et visualiser ce que vous voulez, alors l’immersion est réussie ; et donc la salle aussi.</w:t>
      </w:r>
    </w:p>
    <w:p w:rsidR="00000000" w:rsidDel="00000000" w:rsidP="00000000" w:rsidRDefault="00000000" w:rsidRPr="00000000" w14:paraId="00000027">
      <w:pPr>
        <w:jc w:val="both"/>
        <w:rPr>
          <w:rFonts w:ascii="Avenir" w:cs="Avenir" w:eastAsia="Avenir" w:hAnsi="Avenir"/>
        </w:rPr>
      </w:pPr>
      <w:r w:rsidDel="00000000" w:rsidR="00000000" w:rsidRPr="00000000">
        <w:rPr>
          <w:rtl w:val="0"/>
        </w:rPr>
      </w:r>
    </w:p>
    <w:p w:rsidR="00000000" w:rsidDel="00000000" w:rsidP="00000000" w:rsidRDefault="00000000" w:rsidRPr="00000000" w14:paraId="00000028">
      <w:pPr>
        <w:ind w:firstLine="720"/>
        <w:jc w:val="both"/>
        <w:rPr>
          <w:rFonts w:ascii="Avenir" w:cs="Avenir" w:eastAsia="Avenir" w:hAnsi="Avenir"/>
        </w:rPr>
      </w:pPr>
      <w:r w:rsidDel="00000000" w:rsidR="00000000" w:rsidRPr="00000000">
        <w:rPr>
          <w:rFonts w:ascii="Avenir" w:cs="Avenir" w:eastAsia="Avenir" w:hAnsi="Avenir"/>
          <w:rtl w:val="0"/>
        </w:rPr>
        <w:t xml:space="preserve">Le but est alors assez clair, et les quelques objectifs que l’on s’est fixés sont ici pour maximiser l’immersion : </w:t>
      </w:r>
    </w:p>
    <w:p w:rsidR="00000000" w:rsidDel="00000000" w:rsidP="00000000" w:rsidRDefault="00000000" w:rsidRPr="00000000" w14:paraId="00000029">
      <w:pPr>
        <w:ind w:firstLine="72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02A">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les projections doivent se recouvrir et coïncider</w:t>
      </w:r>
      <w:ins w:author="Victor Coindet" w:id="0" w:date="2023-07-17T16:00:33Z">
        <w:r w:rsidDel="00000000" w:rsidR="00000000" w:rsidRPr="00000000">
          <w:rPr>
            <w:rFonts w:ascii="Avenir" w:cs="Avenir" w:eastAsia="Avenir" w:hAnsi="Avenir"/>
            <w:rtl w:val="0"/>
          </w:rPr>
          <w:t xml:space="preserve"> ;</w:t>
        </w:r>
      </w:ins>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avec le moins de déformations</w:t>
      </w:r>
      <w:ins w:author="Victor Coindet" w:id="1" w:date="2023-07-17T16:00:35Z">
        <w:r w:rsidDel="00000000" w:rsidR="00000000" w:rsidRPr="00000000">
          <w:rPr>
            <w:rFonts w:ascii="Avenir" w:cs="Avenir" w:eastAsia="Avenir" w:hAnsi="Avenir"/>
            <w:rtl w:val="0"/>
          </w:rPr>
          <w:t xml:space="preserve"> ;</w:t>
        </w:r>
      </w:ins>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possibilité de voyager dans le monde virtuel et que les projections s’actualisent.</w:t>
      </w:r>
    </w:p>
    <w:p w:rsidR="00000000" w:rsidDel="00000000" w:rsidP="00000000" w:rsidRDefault="00000000" w:rsidRPr="00000000" w14:paraId="0000002D">
      <w:pPr>
        <w:jc w:val="both"/>
        <w:rPr>
          <w:rFonts w:ascii="Avenir" w:cs="Avenir" w:eastAsia="Avenir" w:hAnsi="Avenir"/>
        </w:rPr>
      </w:pPr>
      <w:r w:rsidDel="00000000" w:rsidR="00000000" w:rsidRPr="00000000">
        <w:rPr>
          <w:rtl w:val="0"/>
        </w:rPr>
      </w:r>
    </w:p>
    <w:p w:rsidR="00000000" w:rsidDel="00000000" w:rsidP="00000000" w:rsidRDefault="00000000" w:rsidRPr="00000000" w14:paraId="0000002E">
      <w:pPr>
        <w:ind w:firstLine="720"/>
        <w:jc w:val="both"/>
        <w:rPr>
          <w:rFonts w:ascii="Avenir" w:cs="Avenir" w:eastAsia="Avenir" w:hAnsi="Avenir"/>
        </w:rPr>
      </w:pPr>
      <w:r w:rsidDel="00000000" w:rsidR="00000000" w:rsidRPr="00000000">
        <w:rPr>
          <w:rFonts w:ascii="Avenir" w:cs="Avenir" w:eastAsia="Avenir" w:hAnsi="Avenir"/>
          <w:rtl w:val="0"/>
        </w:rPr>
        <w:t xml:space="preserve">Dans ce rapport, nous verrons comment nous avons étudié le problème et… Nous verrons dans un premier temps, …  </w:t>
      </w:r>
    </w:p>
    <w:p w:rsidR="00000000" w:rsidDel="00000000" w:rsidP="00000000" w:rsidRDefault="00000000" w:rsidRPr="00000000" w14:paraId="0000002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1">
      <w:pPr>
        <w:jc w:val="both"/>
        <w:rPr>
          <w:rFonts w:ascii="Avenir" w:cs="Avenir" w:eastAsia="Avenir" w:hAnsi="Avenir"/>
        </w:rPr>
      </w:pPr>
      <w:r w:rsidDel="00000000" w:rsidR="00000000" w:rsidRPr="00000000">
        <w:rPr>
          <w:rtl w:val="0"/>
        </w:rPr>
      </w:r>
    </w:p>
    <w:p w:rsidR="00000000" w:rsidDel="00000000" w:rsidP="00000000" w:rsidRDefault="00000000" w:rsidRPr="00000000" w14:paraId="00000032">
      <w:pPr>
        <w:jc w:val="both"/>
        <w:rPr>
          <w:rFonts w:ascii="Avenir" w:cs="Avenir" w:eastAsia="Avenir" w:hAnsi="Avenir"/>
        </w:rPr>
      </w:pPr>
      <w:r w:rsidDel="00000000" w:rsidR="00000000" w:rsidRPr="00000000">
        <w:rPr>
          <w:rtl w:val="0"/>
        </w:rPr>
      </w:r>
    </w:p>
    <w:p w:rsidR="00000000" w:rsidDel="00000000" w:rsidP="00000000" w:rsidRDefault="00000000" w:rsidRPr="00000000" w14:paraId="00000033">
      <w:pPr>
        <w:jc w:val="both"/>
        <w:rPr>
          <w:rFonts w:ascii="Avenir" w:cs="Avenir" w:eastAsia="Avenir" w:hAnsi="Avenir"/>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rPr>
      </w:pPr>
      <w:r w:rsidDel="00000000" w:rsidR="00000000" w:rsidRPr="00000000">
        <w:rPr>
          <w:rtl w:val="0"/>
        </w:rPr>
      </w:r>
    </w:p>
    <w:p w:rsidR="00000000" w:rsidDel="00000000" w:rsidP="00000000" w:rsidRDefault="00000000" w:rsidRPr="00000000" w14:paraId="00000035">
      <w:pPr>
        <w:jc w:val="both"/>
        <w:rPr>
          <w:rFonts w:ascii="Avenir" w:cs="Avenir" w:eastAsia="Avenir" w:hAnsi="Avenir"/>
        </w:rPr>
      </w:pPr>
      <w:r w:rsidDel="00000000" w:rsidR="00000000" w:rsidRPr="00000000">
        <w:rPr>
          <w:rtl w:val="0"/>
        </w:rPr>
      </w:r>
    </w:p>
    <w:p w:rsidR="00000000" w:rsidDel="00000000" w:rsidP="00000000" w:rsidRDefault="00000000" w:rsidRPr="00000000" w14:paraId="00000036">
      <w:pPr>
        <w:jc w:val="both"/>
        <w:rPr>
          <w:rFonts w:ascii="Avenir" w:cs="Avenir" w:eastAsia="Avenir" w:hAnsi="Avenir"/>
        </w:rPr>
      </w:pPr>
      <w:r w:rsidDel="00000000" w:rsidR="00000000" w:rsidRPr="00000000">
        <w:rPr>
          <w:rtl w:val="0"/>
        </w:rPr>
      </w:r>
    </w:p>
    <w:p w:rsidR="00000000" w:rsidDel="00000000" w:rsidP="00000000" w:rsidRDefault="00000000" w:rsidRPr="00000000" w14:paraId="00000037">
      <w:pPr>
        <w:jc w:val="both"/>
        <w:rPr>
          <w:rFonts w:ascii="Avenir" w:cs="Avenir" w:eastAsia="Avenir" w:hAnsi="Avenir"/>
        </w:rPr>
      </w:pPr>
      <w:r w:rsidDel="00000000" w:rsidR="00000000" w:rsidRPr="00000000">
        <w:rPr>
          <w:rtl w:val="0"/>
        </w:rPr>
      </w:r>
    </w:p>
    <w:p w:rsidR="00000000" w:rsidDel="00000000" w:rsidP="00000000" w:rsidRDefault="00000000" w:rsidRPr="00000000" w14:paraId="00000038">
      <w:pPr>
        <w:jc w:val="both"/>
        <w:rPr>
          <w:rFonts w:ascii="Avenir" w:cs="Avenir" w:eastAsia="Avenir" w:hAnsi="Avenir"/>
        </w:rPr>
      </w:pPr>
      <w:r w:rsidDel="00000000" w:rsidR="00000000" w:rsidRPr="00000000">
        <w:rPr>
          <w:rtl w:val="0"/>
        </w:rPr>
      </w:r>
    </w:p>
    <w:p w:rsidR="00000000" w:rsidDel="00000000" w:rsidP="00000000" w:rsidRDefault="00000000" w:rsidRPr="00000000" w14:paraId="00000039">
      <w:pPr>
        <w:jc w:val="both"/>
        <w:rPr>
          <w:rFonts w:ascii="Avenir" w:cs="Avenir" w:eastAsia="Avenir" w:hAnsi="Avenir"/>
        </w:rPr>
      </w:pPr>
      <w:r w:rsidDel="00000000" w:rsidR="00000000" w:rsidRPr="00000000">
        <w:rPr>
          <w:rtl w:val="0"/>
        </w:rPr>
      </w:r>
    </w:p>
    <w:p w:rsidR="00000000" w:rsidDel="00000000" w:rsidP="00000000" w:rsidRDefault="00000000" w:rsidRPr="00000000" w14:paraId="0000003A">
      <w:pPr>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jc w:val="both"/>
        <w:rPr>
          <w:rFonts w:ascii="Avenir" w:cs="Avenir" w:eastAsia="Avenir" w:hAnsi="Avenir"/>
        </w:rPr>
      </w:pPr>
      <w:r w:rsidDel="00000000" w:rsidR="00000000" w:rsidRPr="00000000">
        <w:rPr>
          <w:rtl w:val="0"/>
        </w:rPr>
      </w:r>
    </w:p>
    <w:p w:rsidR="00000000" w:rsidDel="00000000" w:rsidP="00000000" w:rsidRDefault="00000000" w:rsidRPr="00000000" w14:paraId="0000003C">
      <w:pPr>
        <w:jc w:val="both"/>
        <w:rPr>
          <w:rFonts w:ascii="Avenir" w:cs="Avenir" w:eastAsia="Avenir" w:hAnsi="Avenir"/>
        </w:rPr>
      </w:pPr>
      <w:r w:rsidDel="00000000" w:rsidR="00000000" w:rsidRPr="00000000">
        <w:rPr>
          <w:rtl w:val="0"/>
        </w:rPr>
      </w:r>
    </w:p>
    <w:p w:rsidR="00000000" w:rsidDel="00000000" w:rsidP="00000000" w:rsidRDefault="00000000" w:rsidRPr="00000000" w14:paraId="0000003D">
      <w:pPr>
        <w:rPr>
          <w:rFonts w:ascii="Avenir" w:cs="Avenir" w:eastAsia="Avenir" w:hAnsi="Aveni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ctor Coindet" w:id="0" w:date="2023-07-17T15:58:0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"Imaginez vous projeter etc.?" ou "Imaginez-vous projeté" ? Attention à la ponctuation ou la conjugaison qui peut changer la tournure de la phrase. Ou encore "Imaginez un nouvel environnement virtuel projeté sur..."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